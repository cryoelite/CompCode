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9A9D" w14:textId="2FDE6A8F" w:rsidR="00600FE6" w:rsidRDefault="00466DE1" w:rsidP="00652670">
      <w:pPr>
        <w:ind w:left="-426"/>
        <w:jc w:val="center"/>
        <w:rPr>
          <w:rFonts w:ascii="Fira Code" w:hAnsi="Fira Code"/>
        </w:rPr>
      </w:pPr>
      <w:r>
        <w:rPr>
          <w:rFonts w:ascii="Fira Code" w:hAnsi="Fira Code"/>
          <w:b/>
          <w:bCs/>
        </w:rPr>
        <w:t>Competitive Programming</w:t>
      </w:r>
    </w:p>
    <w:p w14:paraId="7A218D4C" w14:textId="7436A81F" w:rsidR="00652670" w:rsidRDefault="00652670" w:rsidP="00652670">
      <w:pPr>
        <w:ind w:left="-426"/>
        <w:jc w:val="center"/>
        <w:rPr>
          <w:rFonts w:ascii="Fira Code" w:hAnsi="Fira Code"/>
        </w:rPr>
      </w:pPr>
    </w:p>
    <w:p w14:paraId="6FDCB5DA" w14:textId="52519973" w:rsidR="00652670" w:rsidRDefault="00652670" w:rsidP="00652670">
      <w:pPr>
        <w:ind w:left="-426"/>
        <w:jc w:val="center"/>
        <w:rPr>
          <w:rFonts w:ascii="Fira Code" w:hAnsi="Fira Code"/>
        </w:rPr>
      </w:pPr>
    </w:p>
    <w:p w14:paraId="1F78C299" w14:textId="63A289CA" w:rsidR="00C22799" w:rsidRDefault="00C22799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A.P: Arithmetic Progression, to get the sum of numbers where the diff is constant.</w:t>
      </w:r>
    </w:p>
    <w:p w14:paraId="6D8CFE85" w14:textId="320AEA73" w:rsidR="00FF555A" w:rsidRDefault="00FF555A" w:rsidP="00FF555A">
      <w:pPr>
        <w:pStyle w:val="ListParagraph"/>
        <w:ind w:left="-66"/>
      </w:pPr>
      <w:r w:rsidRPr="00FF555A">
        <w:rPr>
          <w:rFonts w:ascii="Fira Code" w:hAnsi="Fira Code"/>
        </w:rPr>
        <w:drawing>
          <wp:inline distT="0" distB="0" distL="0" distR="0" wp14:anchorId="730BA44C" wp14:editId="20AAF02C">
            <wp:extent cx="2534004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F991" w14:textId="3357CDB9" w:rsidR="00FF555A" w:rsidRDefault="00FF555A" w:rsidP="00FF555A">
      <w:pPr>
        <w:pStyle w:val="ListParagraph"/>
        <w:ind w:left="-66"/>
      </w:pPr>
    </w:p>
    <w:p w14:paraId="4A7C0CF2" w14:textId="3A4784E5" w:rsidR="00FF555A" w:rsidRDefault="00FF555A" w:rsidP="00FF555A">
      <w:pPr>
        <w:pStyle w:val="ListParagraph"/>
        <w:ind w:left="-66"/>
      </w:pPr>
      <w:r w:rsidRPr="00FF555A">
        <w:drawing>
          <wp:inline distT="0" distB="0" distL="0" distR="0" wp14:anchorId="1BA8EC3E" wp14:editId="3A7BCBD5">
            <wp:extent cx="2324424" cy="428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99EE" w14:textId="791BB457" w:rsidR="00FF555A" w:rsidRDefault="00FF555A" w:rsidP="00FF555A">
      <w:pPr>
        <w:pStyle w:val="ListParagraph"/>
        <w:ind w:left="-66"/>
        <w:rPr>
          <w:vertAlign w:val="superscript"/>
        </w:rPr>
      </w:pPr>
      <w:r>
        <w:t xml:space="preserve">and for </w:t>
      </w:r>
      <w:proofErr w:type="spellStart"/>
      <w:r>
        <w:t>x</w:t>
      </w:r>
      <w:r w:rsidRPr="00FF555A">
        <w:rPr>
          <w:vertAlign w:val="superscript"/>
        </w:rPr>
        <w:t>k</w:t>
      </w:r>
      <w:proofErr w:type="spellEnd"/>
      <w:r>
        <w:rPr>
          <w:vertAlign w:val="superscript"/>
        </w:rPr>
        <w:t xml:space="preserve">  </w:t>
      </w:r>
    </w:p>
    <w:p w14:paraId="36E25EE6" w14:textId="021298EA" w:rsidR="00FF555A" w:rsidRDefault="00FF555A" w:rsidP="00FF555A">
      <w:pPr>
        <w:pStyle w:val="ListParagraph"/>
        <w:ind w:left="-66"/>
      </w:pPr>
      <w:r w:rsidRPr="00FF555A">
        <w:drawing>
          <wp:inline distT="0" distB="0" distL="0" distR="0" wp14:anchorId="3976386C" wp14:editId="075F58C3">
            <wp:extent cx="3458058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021B" w14:textId="563A8905" w:rsidR="00721969" w:rsidRDefault="00721969" w:rsidP="00FF555A">
      <w:pPr>
        <w:pStyle w:val="ListParagraph"/>
        <w:ind w:left="-66"/>
      </w:pPr>
    </w:p>
    <w:p w14:paraId="1EA7730A" w14:textId="3FC6BCD6" w:rsidR="00721969" w:rsidRDefault="00721969" w:rsidP="00FF555A">
      <w:pPr>
        <w:pStyle w:val="ListParagraph"/>
        <w:ind w:left="-66"/>
      </w:pPr>
      <w:r>
        <w:t>There’s a general formula for sums, Faulhaber’s formula.</w:t>
      </w:r>
    </w:p>
    <w:p w14:paraId="46473CE7" w14:textId="35F8379F" w:rsidR="00AA5F04" w:rsidRDefault="00AA5F04" w:rsidP="00FF555A">
      <w:pPr>
        <w:pStyle w:val="ListParagraph"/>
        <w:ind w:left="-66"/>
      </w:pPr>
    </w:p>
    <w:p w14:paraId="0E7A901A" w14:textId="3A5C3EA9" w:rsidR="00AA5F04" w:rsidRDefault="00AA5F04" w:rsidP="00FF555A">
      <w:pPr>
        <w:pStyle w:val="ListParagraph"/>
        <w:ind w:left="-66"/>
      </w:pPr>
      <w:r>
        <w:t xml:space="preserve">General formula for AP series: </w:t>
      </w:r>
    </w:p>
    <w:p w14:paraId="7FDCAC43" w14:textId="4F48C489" w:rsidR="00AA5F04" w:rsidRPr="00FF555A" w:rsidRDefault="00AA5F04" w:rsidP="00FF555A">
      <w:pPr>
        <w:pStyle w:val="ListParagraph"/>
        <w:ind w:left="-66"/>
      </w:pPr>
      <w:r w:rsidRPr="00AA5F04">
        <w:drawing>
          <wp:inline distT="0" distB="0" distL="0" distR="0" wp14:anchorId="35A8AE30" wp14:editId="232F28ED">
            <wp:extent cx="1428949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32C2" w14:textId="5136D527" w:rsidR="00FF555A" w:rsidRPr="00FF555A" w:rsidRDefault="00FF555A" w:rsidP="00FF555A">
      <w:pPr>
        <w:pStyle w:val="ListParagraph"/>
        <w:ind w:left="-66"/>
      </w:pPr>
    </w:p>
    <w:p w14:paraId="4D1617F9" w14:textId="63383BD5" w:rsidR="00FF555A" w:rsidRDefault="00BB6759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G.P: A geometric progression </w:t>
      </w:r>
      <w:r w:rsidR="00176E1C">
        <w:rPr>
          <w:rFonts w:ascii="Fira Code" w:hAnsi="Fira Code"/>
        </w:rPr>
        <w:t>is a series when ratio between any 2 consecutive numbers is constant</w:t>
      </w:r>
      <w:r>
        <w:rPr>
          <w:rFonts w:ascii="Fira Code" w:hAnsi="Fira Code"/>
        </w:rPr>
        <w:t xml:space="preserve">. </w:t>
      </w:r>
    </w:p>
    <w:p w14:paraId="77774DD9" w14:textId="300B54B8" w:rsidR="00D01F94" w:rsidRDefault="00D01F94" w:rsidP="00D01F94">
      <w:pPr>
        <w:pStyle w:val="ListParagraph"/>
        <w:ind w:left="-66"/>
        <w:rPr>
          <w:rFonts w:ascii="Fira Code" w:hAnsi="Fira Code"/>
        </w:rPr>
      </w:pPr>
      <w:r w:rsidRPr="00D01F94">
        <w:rPr>
          <w:rFonts w:ascii="Fira Code" w:hAnsi="Fira Code"/>
        </w:rPr>
        <w:drawing>
          <wp:inline distT="0" distB="0" distL="0" distR="0" wp14:anchorId="40774E36" wp14:editId="3C00529F">
            <wp:extent cx="2057687" cy="4382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D0FD" w14:textId="360751F4" w:rsidR="00D618EF" w:rsidRDefault="00D618EF" w:rsidP="00D01F94">
      <w:pPr>
        <w:pStyle w:val="ListParagraph"/>
        <w:ind w:left="-66"/>
        <w:rPr>
          <w:rFonts w:ascii="Fira Code" w:hAnsi="Fira Code"/>
        </w:rPr>
      </w:pPr>
    </w:p>
    <w:p w14:paraId="51DFC186" w14:textId="36110E04" w:rsidR="00D618EF" w:rsidRDefault="00D618EF" w:rsidP="00D01F94">
      <w:pPr>
        <w:pStyle w:val="ListParagraph"/>
        <w:ind w:left="-66"/>
        <w:rPr>
          <w:rFonts w:ascii="Fira Code" w:hAnsi="Fira Code"/>
        </w:rPr>
      </w:pPr>
      <w:r w:rsidRPr="00D618EF">
        <w:rPr>
          <w:rFonts w:ascii="Fira Code" w:hAnsi="Fira Code"/>
        </w:rPr>
        <w:drawing>
          <wp:inline distT="0" distB="0" distL="0" distR="0" wp14:anchorId="47538C70" wp14:editId="6B3F8E7C">
            <wp:extent cx="2248214" cy="42868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12E" w14:textId="01AF083E" w:rsidR="00D01F94" w:rsidRDefault="0009698B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Harmonic Sum: …</w:t>
      </w:r>
    </w:p>
    <w:p w14:paraId="32DBE1CE" w14:textId="043E8886" w:rsidR="00EE5C98" w:rsidRDefault="00EE5C98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Set Theory: </w:t>
      </w:r>
    </w:p>
    <w:p w14:paraId="6E082E94" w14:textId="3466BD34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log:</w:t>
      </w:r>
    </w:p>
    <w:p w14:paraId="6475506D" w14:textId="1724E4EC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function:</w:t>
      </w:r>
    </w:p>
    <w:p w14:paraId="7D6EEF06" w14:textId="4F3064BE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>logic:</w:t>
      </w:r>
    </w:p>
    <w:p w14:paraId="0E95B2EE" w14:textId="64737BF9" w:rsidR="009D17B1" w:rsidRDefault="009D17B1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  <w:r>
        <w:rPr>
          <w:rFonts w:ascii="Fira Code" w:hAnsi="Fira Code"/>
        </w:rPr>
        <w:t xml:space="preserve">Time Complexity: Denoted by </w:t>
      </w:r>
      <w:proofErr w:type="gramStart"/>
      <w:r>
        <w:rPr>
          <w:rFonts w:ascii="Fira Code" w:hAnsi="Fira Code"/>
        </w:rPr>
        <w:t>O(</w:t>
      </w:r>
      <w:proofErr w:type="gramEnd"/>
      <w:r>
        <w:rPr>
          <w:rFonts w:ascii="Fira Code" w:hAnsi="Fira Code"/>
        </w:rPr>
        <w:t>…)</w:t>
      </w:r>
      <w:r w:rsidR="00E97760">
        <w:rPr>
          <w:rFonts w:ascii="Fira Code" w:hAnsi="Fira Code"/>
        </w:rPr>
        <w:t>.</w:t>
      </w:r>
    </w:p>
    <w:p w14:paraId="3D67DBC5" w14:textId="6FFED10B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… can be</w:t>
      </w:r>
    </w:p>
    <w:p w14:paraId="1DA67A2D" w14:textId="4AA69785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1: Constant time, no matter input size, output will take same time.</w:t>
      </w:r>
    </w:p>
    <w:p w14:paraId="740F9B36" w14:textId="62DCDF72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log</w:t>
      </w:r>
      <w:r>
        <w:rPr>
          <w:rFonts w:ascii="Fira Code" w:hAnsi="Fira Code"/>
          <w:vertAlign w:val="subscript"/>
        </w:rPr>
        <w:t>2</w:t>
      </w:r>
      <w:r>
        <w:rPr>
          <w:rFonts w:ascii="Fira Code" w:hAnsi="Fira Code"/>
        </w:rPr>
        <w:t xml:space="preserve">n: meaning the alg. halves the </w:t>
      </w:r>
      <w:proofErr w:type="spellStart"/>
      <w:r>
        <w:rPr>
          <w:rFonts w:ascii="Fira Code" w:hAnsi="Fira Code"/>
        </w:rPr>
        <w:t>inp</w:t>
      </w:r>
      <w:proofErr w:type="spellEnd"/>
      <w:r>
        <w:rPr>
          <w:rFonts w:ascii="Fira Code" w:hAnsi="Fira Code"/>
        </w:rPr>
        <w:t xml:space="preserve"> size at each step.</w:t>
      </w:r>
    </w:p>
    <w:p w14:paraId="4E750A87" w14:textId="2A443158" w:rsidR="00E97760" w:rsidRDefault="00E97760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1/2</w:t>
      </w:r>
    </w:p>
    <w:p w14:paraId="1525D5FD" w14:textId="7BDE2A00" w:rsidR="004437C5" w:rsidRDefault="004437C5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 xml:space="preserve">n: linear time, for big inputs this is usually the most efficient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as this means 1 loop for input, </w:t>
      </w:r>
      <w:r w:rsidR="00FB5FC8">
        <w:rPr>
          <w:rFonts w:ascii="Fira Code" w:hAnsi="Fira Code"/>
        </w:rPr>
        <w:t xml:space="preserve">1 for processing and </w:t>
      </w:r>
      <w:r>
        <w:rPr>
          <w:rFonts w:ascii="Fira Code" w:hAnsi="Fira Code"/>
        </w:rPr>
        <w:t xml:space="preserve">1 loop for output and </w:t>
      </w:r>
      <w:r w:rsidR="005D45D2">
        <w:rPr>
          <w:rFonts w:ascii="Fira Code" w:hAnsi="Fira Code"/>
        </w:rPr>
        <w:t xml:space="preserve">all </w:t>
      </w:r>
      <w:r>
        <w:rPr>
          <w:rFonts w:ascii="Fira Code" w:hAnsi="Fira Code"/>
        </w:rPr>
        <w:t>go n times.</w:t>
      </w:r>
    </w:p>
    <w:p w14:paraId="14FE3BD6" w14:textId="356845C2" w:rsidR="00F8395E" w:rsidRDefault="00F8395E" w:rsidP="00E97760">
      <w:pPr>
        <w:pStyle w:val="ListParagraph"/>
        <w:ind w:left="-66"/>
        <w:rPr>
          <w:rFonts w:ascii="Fira Code" w:hAnsi="Fira Code"/>
        </w:rPr>
      </w:pPr>
      <w:proofErr w:type="spellStart"/>
      <w:r>
        <w:rPr>
          <w:rFonts w:ascii="Fira Code" w:hAnsi="Fira Code"/>
        </w:rPr>
        <w:t>nlogn</w:t>
      </w:r>
      <w:proofErr w:type="spellEnd"/>
      <w:r>
        <w:rPr>
          <w:rFonts w:ascii="Fira Code" w:hAnsi="Fira Code"/>
        </w:rPr>
        <w:t xml:space="preserve">: Indicates sorting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, as the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takes log n time </w:t>
      </w:r>
      <w:r w:rsidR="00393996">
        <w:rPr>
          <w:rFonts w:ascii="Fira Code" w:hAnsi="Fira Code"/>
        </w:rPr>
        <w:t xml:space="preserve">on </w:t>
      </w:r>
      <w:r>
        <w:rPr>
          <w:rFonts w:ascii="Fira Code" w:hAnsi="Fira Code"/>
        </w:rPr>
        <w:t>each element.</w:t>
      </w:r>
    </w:p>
    <w:p w14:paraId="4E5E8E6D" w14:textId="4FBC298F" w:rsidR="00393996" w:rsidRDefault="009E498E" w:rsidP="00E97760">
      <w:pPr>
        <w:pStyle w:val="ListParagraph"/>
        <w:ind w:left="-66"/>
        <w:rPr>
          <w:rFonts w:ascii="Fira Code" w:hAnsi="Fira Code"/>
        </w:rPr>
      </w:pPr>
      <w:proofErr w:type="spellStart"/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k</w:t>
      </w:r>
      <w:proofErr w:type="spellEnd"/>
      <w:r>
        <w:rPr>
          <w:rFonts w:ascii="Fira Code" w:hAnsi="Fira Code"/>
        </w:rPr>
        <w:t>: k loops</w:t>
      </w:r>
    </w:p>
    <w:p w14:paraId="009320F4" w14:textId="78D04C3B" w:rsidR="009E498E" w:rsidRDefault="006F2835" w:rsidP="00E97760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>2</w:t>
      </w:r>
      <w:r>
        <w:rPr>
          <w:rFonts w:ascii="Fira Code" w:hAnsi="Fira Code"/>
          <w:vertAlign w:val="superscript"/>
        </w:rPr>
        <w:t>n</w:t>
      </w:r>
      <w:r>
        <w:rPr>
          <w:rFonts w:ascii="Fira Code" w:hAnsi="Fira Code"/>
        </w:rPr>
        <w:t xml:space="preserve">: Indicates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iterates through all subsets of the input set.</w:t>
      </w:r>
    </w:p>
    <w:p w14:paraId="6A096C97" w14:textId="14A8E8F4" w:rsidR="006F2835" w:rsidRDefault="006F2835" w:rsidP="00E97760">
      <w:pPr>
        <w:pStyle w:val="ListParagraph"/>
        <w:ind w:left="-66"/>
        <w:rPr>
          <w:rFonts w:ascii="Fira Code" w:hAnsi="Fira Code"/>
        </w:rPr>
      </w:pPr>
      <w:proofErr w:type="gramStart"/>
      <w:r>
        <w:rPr>
          <w:rFonts w:ascii="Fira Code" w:hAnsi="Fira Code"/>
        </w:rPr>
        <w:lastRenderedPageBreak/>
        <w:t>n!:</w:t>
      </w:r>
      <w:proofErr w:type="gramEnd"/>
      <w:r>
        <w:rPr>
          <w:rFonts w:ascii="Fira Code" w:hAnsi="Fira Code"/>
        </w:rPr>
        <w:t xml:space="preserve"> Indicates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iterates through all permutations of the input.</w:t>
      </w:r>
    </w:p>
    <w:p w14:paraId="2EFD9C74" w14:textId="5267D060" w:rsidR="003B6193" w:rsidRDefault="003B6193" w:rsidP="00E97760">
      <w:pPr>
        <w:pStyle w:val="ListParagraph"/>
        <w:ind w:left="-66"/>
        <w:rPr>
          <w:rFonts w:ascii="Fira Code" w:hAnsi="Fira Code"/>
        </w:rPr>
      </w:pPr>
    </w:p>
    <w:p w14:paraId="14A3D3CD" w14:textId="2E9E12C6" w:rsidR="003B6193" w:rsidRDefault="003B6193" w:rsidP="003B6193">
      <w:pPr>
        <w:pStyle w:val="ListParagraph"/>
        <w:ind w:left="-66"/>
        <w:rPr>
          <w:rFonts w:ascii="Fira Code" w:hAnsi="Fira Code"/>
        </w:rPr>
      </w:pPr>
      <w:r>
        <w:rPr>
          <w:rFonts w:ascii="Fira Code" w:hAnsi="Fira Code"/>
        </w:rPr>
        <w:t xml:space="preserve">An </w:t>
      </w:r>
      <w:proofErr w:type="spellStart"/>
      <w:r>
        <w:rPr>
          <w:rFonts w:ascii="Fira Code" w:hAnsi="Fira Code"/>
        </w:rPr>
        <w:t>alg</w:t>
      </w:r>
      <w:proofErr w:type="spellEnd"/>
      <w:r>
        <w:rPr>
          <w:rFonts w:ascii="Fira Code" w:hAnsi="Fira Code"/>
        </w:rPr>
        <w:t xml:space="preserve"> is polynomial if at most it takes O(</w:t>
      </w:r>
      <w:proofErr w:type="spellStart"/>
      <w:r>
        <w:rPr>
          <w:rFonts w:ascii="Fira Code" w:hAnsi="Fira Code"/>
        </w:rPr>
        <w:t>n</w:t>
      </w:r>
      <w:r>
        <w:rPr>
          <w:rFonts w:ascii="Fira Code" w:hAnsi="Fira Code"/>
          <w:vertAlign w:val="superscript"/>
        </w:rPr>
        <w:t>k</w:t>
      </w:r>
      <w:proofErr w:type="spellEnd"/>
      <w:r>
        <w:rPr>
          <w:rFonts w:ascii="Fira Code" w:hAnsi="Fira Code"/>
        </w:rPr>
        <w:t>) time.</w:t>
      </w:r>
    </w:p>
    <w:p w14:paraId="0142FDA4" w14:textId="77777777" w:rsidR="003B6193" w:rsidRPr="003B6193" w:rsidRDefault="003B6193" w:rsidP="003B6193">
      <w:pPr>
        <w:pStyle w:val="ListParagraph"/>
        <w:ind w:left="-66"/>
        <w:rPr>
          <w:rFonts w:ascii="Fira Code" w:hAnsi="Fira Code"/>
        </w:rPr>
      </w:pPr>
    </w:p>
    <w:p w14:paraId="43A99268" w14:textId="0209298A" w:rsidR="003B6193" w:rsidRDefault="003B6193" w:rsidP="003B6193">
      <w:pPr>
        <w:pStyle w:val="ListParagraph"/>
        <w:numPr>
          <w:ilvl w:val="1"/>
          <w:numId w:val="3"/>
        </w:numPr>
        <w:rPr>
          <w:rFonts w:ascii="Fira Code" w:hAnsi="Fira Code"/>
        </w:rPr>
      </w:pPr>
      <w:proofErr w:type="spellStart"/>
      <w:r w:rsidRPr="003B6193">
        <w:rPr>
          <w:rFonts w:ascii="Fira Code" w:hAnsi="Fira Code"/>
        </w:rPr>
        <w:t>Inp</w:t>
      </w:r>
      <w:proofErr w:type="spellEnd"/>
      <w:r w:rsidRPr="003B6193">
        <w:rPr>
          <w:rFonts w:ascii="Fira Code" w:hAnsi="Fira Code"/>
        </w:rPr>
        <w:t xml:space="preserve"> Size and Required time complexity of the </w:t>
      </w:r>
      <w:proofErr w:type="spellStart"/>
      <w:r w:rsidRPr="003B6193">
        <w:rPr>
          <w:rFonts w:ascii="Fira Code" w:hAnsi="Fira Code"/>
        </w:rPr>
        <w:t>alg</w:t>
      </w:r>
      <w:proofErr w:type="spellEnd"/>
      <w:r w:rsidRPr="003B6193">
        <w:rPr>
          <w:rFonts w:ascii="Fira Code" w:hAnsi="Fira Code"/>
        </w:rPr>
        <w:t>:</w:t>
      </w:r>
    </w:p>
    <w:p w14:paraId="348B4603" w14:textId="0E215E53" w:rsidR="003B6193" w:rsidRPr="003B6193" w:rsidRDefault="00847B75" w:rsidP="003B6193">
      <w:pPr>
        <w:pStyle w:val="ListParagraph"/>
        <w:rPr>
          <w:rFonts w:ascii="Fira Code" w:hAnsi="Fira Code"/>
        </w:rPr>
      </w:pPr>
      <w:r w:rsidRPr="00847B75">
        <w:rPr>
          <w:rFonts w:ascii="Fira Code" w:hAnsi="Fira Code"/>
        </w:rPr>
        <w:drawing>
          <wp:inline distT="0" distB="0" distL="0" distR="0" wp14:anchorId="312C529F" wp14:editId="0C6A67A5">
            <wp:extent cx="3277057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D091" w14:textId="77777777" w:rsidR="003B6193" w:rsidRPr="006F2835" w:rsidRDefault="003B6193" w:rsidP="00E97760">
      <w:pPr>
        <w:pStyle w:val="ListParagraph"/>
        <w:ind w:left="-66"/>
        <w:rPr>
          <w:rFonts w:ascii="Fira Code" w:hAnsi="Fira Code"/>
        </w:rPr>
      </w:pPr>
    </w:p>
    <w:p w14:paraId="60562919" w14:textId="77777777" w:rsidR="00E97760" w:rsidRPr="00C22799" w:rsidRDefault="00E97760" w:rsidP="00C22799">
      <w:pPr>
        <w:pStyle w:val="ListParagraph"/>
        <w:numPr>
          <w:ilvl w:val="0"/>
          <w:numId w:val="1"/>
        </w:numPr>
        <w:rPr>
          <w:rFonts w:ascii="Fira Code" w:hAnsi="Fira Code"/>
        </w:rPr>
      </w:pPr>
    </w:p>
    <w:sectPr w:rsidR="00E97760" w:rsidRPr="00C22799" w:rsidSect="00652670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28E"/>
    <w:multiLevelType w:val="hybridMultilevel"/>
    <w:tmpl w:val="723261E4"/>
    <w:lvl w:ilvl="0" w:tplc="F0E8B44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5C777974"/>
    <w:multiLevelType w:val="multilevel"/>
    <w:tmpl w:val="69041C8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92" w:hanging="2520"/>
      </w:pPr>
      <w:rPr>
        <w:rFonts w:hint="default"/>
      </w:rPr>
    </w:lvl>
  </w:abstractNum>
  <w:abstractNum w:abstractNumId="2" w15:restartNumberingAfterBreak="0">
    <w:nsid w:val="631F56A2"/>
    <w:multiLevelType w:val="multilevel"/>
    <w:tmpl w:val="A88A2D8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70"/>
    <w:rsid w:val="0009698B"/>
    <w:rsid w:val="00176E1C"/>
    <w:rsid w:val="00393996"/>
    <w:rsid w:val="003B6193"/>
    <w:rsid w:val="004437C5"/>
    <w:rsid w:val="00466DE1"/>
    <w:rsid w:val="005D45D2"/>
    <w:rsid w:val="00652670"/>
    <w:rsid w:val="006F2835"/>
    <w:rsid w:val="00721969"/>
    <w:rsid w:val="007A4295"/>
    <w:rsid w:val="00845DFD"/>
    <w:rsid w:val="00847B75"/>
    <w:rsid w:val="009C1064"/>
    <w:rsid w:val="009D17B1"/>
    <w:rsid w:val="009E498E"/>
    <w:rsid w:val="00AA5F04"/>
    <w:rsid w:val="00BB6759"/>
    <w:rsid w:val="00C22799"/>
    <w:rsid w:val="00D01F94"/>
    <w:rsid w:val="00D618EF"/>
    <w:rsid w:val="00DB3611"/>
    <w:rsid w:val="00E97760"/>
    <w:rsid w:val="00EE5C98"/>
    <w:rsid w:val="00F01721"/>
    <w:rsid w:val="00F8395E"/>
    <w:rsid w:val="00FB5FC8"/>
    <w:rsid w:val="00FF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0BD4"/>
  <w15:chartTrackingRefBased/>
  <w15:docId w15:val="{8424434F-60E4-4EA9-B1FA-4811C506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15</cp:revision>
  <dcterms:created xsi:type="dcterms:W3CDTF">2022-01-02T16:16:00Z</dcterms:created>
  <dcterms:modified xsi:type="dcterms:W3CDTF">2022-01-02T16:26:00Z</dcterms:modified>
</cp:coreProperties>
</file>